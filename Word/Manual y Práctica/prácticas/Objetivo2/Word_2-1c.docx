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296670098"/>
        <w:docPartObj>
          <w:docPartGallery w:val="Cover Pages"/>
          <w:docPartUnique/>
        </w:docPartObj>
      </w:sdtPr>
      <w:sdtEndPr/>
      <w:sdtContent>
        <w:p w14:paraId="564CE326" w14:textId="77777777" w:rsidR="00BC4806" w:rsidRPr="00274CC4" w:rsidRDefault="007C3239">
          <w:pPr>
            <w:rPr>
              <w:lang w:val="es-ES"/>
            </w:rPr>
          </w:pPr>
          <w:r w:rsidRPr="00274CC4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EACE4B" wp14:editId="2FF8D808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1F7BC" w14:textId="2C8DE75A" w:rsidR="00BC4806" w:rsidRPr="00855452" w:rsidRDefault="00855452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  <w:r w:rsidRPr="00855452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Bienvenido a</w:t>
                                  </w:r>
                                  <w:r w:rsidR="007C3239" w:rsidRPr="00855452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 xml:space="preserve"> Word</w:t>
                                  </w:r>
                                </w:p>
                                <w:p w14:paraId="1119917C" w14:textId="77777777" w:rsidR="00BC4806" w:rsidRPr="00855452" w:rsidRDefault="00BC4806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1F5E5" w14:textId="6E6A7A5F" w:rsidR="00BC4806" w:rsidRPr="00855452" w:rsidRDefault="007C323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</w:pPr>
                                  <w:r w:rsidRPr="00855452"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 xml:space="preserve">5 </w:t>
                                  </w:r>
                                  <w:r w:rsidR="00855452"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>consejos</w:t>
                                  </w:r>
                                  <w:r w:rsidRPr="00855452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 xml:space="preserve"> </w:t>
                                  </w:r>
                                  <w:r w:rsidR="00855452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>para trabajar mejor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29EACE4B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3WWuqmwMAAH0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0BD1F7BC" w14:textId="2C8DE75A" w:rsidR="00BC4806" w:rsidRPr="00855452" w:rsidRDefault="00855452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855452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Bienvenido a</w:t>
                            </w:r>
                            <w:r w:rsidR="007C3239" w:rsidRPr="00855452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 xml:space="preserve"> Word</w:t>
                            </w:r>
                          </w:p>
                          <w:p w14:paraId="1119917C" w14:textId="77777777" w:rsidR="00BC4806" w:rsidRPr="00855452" w:rsidRDefault="00BC4806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7D1F5E5" w14:textId="6E6A7A5F" w:rsidR="00BC4806" w:rsidRPr="00855452" w:rsidRDefault="007C323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</w:pPr>
                            <w:r w:rsidRPr="00855452"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 xml:space="preserve">5 </w:t>
                            </w:r>
                            <w:r w:rsidR="00855452"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>consejos</w:t>
                            </w:r>
                            <w:r w:rsidRPr="00855452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="00855452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>para trabajar mejor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5EB30198" w14:textId="77777777" w:rsidR="00BC4806" w:rsidRPr="00274CC4" w:rsidRDefault="00BC4806">
          <w:pPr>
            <w:rPr>
              <w:lang w:val="es-ES"/>
            </w:rPr>
          </w:pPr>
        </w:p>
        <w:p w14:paraId="1451076D" w14:textId="77777777" w:rsidR="00BC4806" w:rsidRPr="00274CC4" w:rsidRDefault="00BC4806">
          <w:pPr>
            <w:rPr>
              <w:lang w:val="es-ES"/>
            </w:rPr>
          </w:pPr>
        </w:p>
        <w:p w14:paraId="0396A6F6" w14:textId="77777777" w:rsidR="00BC4806" w:rsidRPr="00274CC4" w:rsidRDefault="00BC4806">
          <w:pPr>
            <w:rPr>
              <w:lang w:val="es-ES"/>
            </w:rPr>
          </w:pPr>
        </w:p>
        <w:p w14:paraId="458FCDFC" w14:textId="77777777" w:rsidR="00BC4806" w:rsidRPr="00274CC4" w:rsidRDefault="007C3239">
          <w:pPr>
            <w:spacing w:after="70"/>
            <w:rPr>
              <w:lang w:val="es-ES"/>
            </w:rPr>
          </w:pPr>
          <w:r w:rsidRPr="00274CC4">
            <w:rPr>
              <w:lang w:val="es-ES"/>
            </w:rPr>
            <w:br w:type="page"/>
          </w:r>
        </w:p>
      </w:sdtContent>
    </w:sdt>
    <w:p w14:paraId="38DE133D" w14:textId="30D5ECCF" w:rsidR="00BC4806" w:rsidRPr="00274CC4" w:rsidRDefault="008B1A11">
      <w:pPr>
        <w:pStyle w:val="Ttulo1"/>
        <w:numPr>
          <w:ilvl w:val="0"/>
          <w:numId w:val="2"/>
        </w:numPr>
        <w:ind w:left="630"/>
        <w:rPr>
          <w:lang w:val="es-ES"/>
        </w:rPr>
      </w:pPr>
      <w:r>
        <w:rPr>
          <w:lang w:val="es-ES"/>
        </w:rPr>
        <w:lastRenderedPageBreak/>
        <w:t xml:space="preserve">Aplique </w:t>
      </w:r>
      <w:r w:rsidR="00274CC4" w:rsidRPr="00274CC4">
        <w:rPr>
          <w:lang w:val="es-ES"/>
        </w:rPr>
        <w:t>diseño en tiempo real y guías de alineación</w:t>
      </w:r>
    </w:p>
    <w:p w14:paraId="3A94EB12" w14:textId="4A0C9446" w:rsidR="00BC4806" w:rsidRPr="00274CC4" w:rsidRDefault="00EF17F1">
      <w:pPr>
        <w:pStyle w:val="Instructions"/>
        <w:ind w:left="720"/>
        <w:rPr>
          <w:rStyle w:val="Hipervnculo"/>
          <w:lang w:val="es-ES"/>
        </w:rPr>
      </w:pPr>
      <w:bookmarkStart w:id="0" w:name="_Live_layout_and"/>
      <w:bookmarkEnd w:id="0"/>
      <w:r>
        <w:rPr>
          <w:lang w:val="es-ES"/>
        </w:rPr>
        <w:t>Haga</w:t>
      </w:r>
      <w:r w:rsidR="007C3239" w:rsidRPr="00274CC4">
        <w:rPr>
          <w:lang w:val="es-ES"/>
        </w:rPr>
        <w:t xml:space="preserve"> </w:t>
      </w:r>
      <w:r>
        <w:rPr>
          <w:szCs w:val="24"/>
          <w:lang w:val="es-ES"/>
        </w:rPr>
        <w:t>clic en la imagen de abajo y arrástrela por la página.</w:t>
      </w:r>
      <w:r>
        <w:rPr>
          <w:szCs w:val="24"/>
        </w:rPr>
        <w:t xml:space="preserve"> </w:t>
      </w:r>
      <w:r>
        <w:rPr>
          <w:szCs w:val="24"/>
          <w:lang w:val="es-ES"/>
        </w:rPr>
        <w:t>Cuando las imágenes tienen texto ajustado, este se mueve alrededor de la imagen para mostrar una previsualización en vivo del nuevo diseño.</w:t>
      </w:r>
      <w:r>
        <w:rPr>
          <w:szCs w:val="24"/>
        </w:rPr>
        <w:t xml:space="preserve"> </w:t>
      </w:r>
      <w:r>
        <w:rPr>
          <w:szCs w:val="24"/>
          <w:lang w:val="es-ES"/>
        </w:rPr>
        <w:t>Pruebe a alinear la imagen con la parte superior de este párrafo para ver cómo funcionan las guías de alineación para ayudarle a posicionarla dentro de la página.</w:t>
      </w:r>
      <w:r>
        <w:rPr>
          <w:szCs w:val="24"/>
        </w:rPr>
        <w:t xml:space="preserve">  </w:t>
      </w:r>
      <w:r>
        <w:rPr>
          <w:szCs w:val="24"/>
          <w:lang w:val="es-ES"/>
        </w:rPr>
        <w:t>Haga clic en el botón Opciones de diseño que aparece junto a la imagen para cambiar su forma de interactuar con el texto</w:t>
      </w:r>
      <w:r w:rsidR="007C3239" w:rsidRPr="00274CC4">
        <w:rPr>
          <w:lang w:val="es-ES"/>
        </w:rPr>
        <w:t xml:space="preserve">. </w:t>
      </w:r>
      <w:r>
        <w:rPr>
          <w:rStyle w:val="Hipervnculo"/>
          <w:lang w:val="es-ES"/>
        </w:rPr>
        <w:t>Más información en o</w:t>
      </w:r>
      <w:r w:rsidR="007C3239" w:rsidRPr="00274CC4">
        <w:rPr>
          <w:rStyle w:val="Hipervnculo"/>
          <w:lang w:val="es-ES"/>
        </w:rPr>
        <w:t>ffice.com</w:t>
      </w:r>
      <w:bookmarkStart w:id="1" w:name="_Simple_Markup"/>
      <w:bookmarkEnd w:id="1"/>
    </w:p>
    <w:p w14:paraId="7E0AD831" w14:textId="77777777" w:rsidR="00BC4806" w:rsidRPr="00274CC4" w:rsidRDefault="007C3239">
      <w:pPr>
        <w:pStyle w:val="Instructions"/>
        <w:ind w:left="720"/>
        <w:rPr>
          <w:lang w:val="es-ES"/>
        </w:rPr>
      </w:pPr>
      <w:r w:rsidRPr="00274CC4">
        <w:rPr>
          <w:noProof/>
          <w:color w:val="0563C1" w:themeColor="hyperlink"/>
          <w:u w:val="single"/>
          <w:lang w:val="es-ES" w:eastAsia="es-ES"/>
        </w:rPr>
        <w:drawing>
          <wp:anchor distT="0" distB="0" distL="114300" distR="114300" simplePos="0" relativeHeight="251663360" behindDoc="1" locked="0" layoutInCell="1" allowOverlap="1" wp14:anchorId="78847B00" wp14:editId="0D6FB5E0">
            <wp:simplePos x="0" y="0"/>
            <wp:positionH relativeFrom="margin">
              <wp:posOffset>390359</wp:posOffset>
            </wp:positionH>
            <wp:positionV relativeFrom="paragraph">
              <wp:posOffset>46106</wp:posOffset>
            </wp:positionV>
            <wp:extent cx="17716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68" y="21252"/>
                <wp:lineTo x="21368" y="0"/>
                <wp:lineTo x="0" y="0"/>
              </wp:wrapPolygon>
            </wp:wrapTight>
            <wp:docPr id="4" name="Picture 3" descr="worddoc_v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worddoc_v7-03.png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4DB06" w14:textId="77777777" w:rsidR="00BC4806" w:rsidRPr="00274CC4" w:rsidRDefault="00BC4806">
      <w:pPr>
        <w:pStyle w:val="Instructions"/>
        <w:ind w:left="720"/>
        <w:rPr>
          <w:lang w:val="es-ES"/>
        </w:rPr>
      </w:pPr>
    </w:p>
    <w:p w14:paraId="1823152D" w14:textId="77777777" w:rsidR="00BC4806" w:rsidRPr="00274CC4" w:rsidRDefault="00BC4806">
      <w:pPr>
        <w:pStyle w:val="Instructions"/>
        <w:ind w:left="720"/>
        <w:rPr>
          <w:lang w:val="es-ES"/>
        </w:rPr>
      </w:pPr>
    </w:p>
    <w:p w14:paraId="5C4800B5" w14:textId="77777777" w:rsidR="00BC4806" w:rsidRPr="00274CC4" w:rsidRDefault="00BC4806" w:rsidP="00275D88">
      <w:pPr>
        <w:pStyle w:val="Instructions"/>
        <w:rPr>
          <w:lang w:val="es-ES"/>
        </w:rPr>
      </w:pPr>
    </w:p>
    <w:p w14:paraId="51500E4F" w14:textId="752E0E3E" w:rsidR="00BC4806" w:rsidRPr="00274CC4" w:rsidRDefault="00792284">
      <w:pPr>
        <w:pStyle w:val="Ttulo1"/>
        <w:numPr>
          <w:ilvl w:val="0"/>
          <w:numId w:val="2"/>
        </w:numPr>
        <w:ind w:left="630"/>
        <w:rPr>
          <w:lang w:val="es-ES"/>
        </w:rPr>
      </w:pPr>
      <w:r>
        <w:rPr>
          <w:sz w:val="48"/>
          <w:lang w:val="es-ES"/>
        </w:rPr>
        <w:t>Colabor</w:t>
      </w:r>
      <w:r w:rsidR="008B1A11">
        <w:rPr>
          <w:sz w:val="48"/>
          <w:lang w:val="es-ES"/>
        </w:rPr>
        <w:t>e</w:t>
      </w:r>
      <w:r>
        <w:rPr>
          <w:sz w:val="48"/>
          <w:lang w:val="es-ES"/>
        </w:rPr>
        <w:t xml:space="preserve"> con la nueva vista de Revisiones simples</w:t>
      </w:r>
    </w:p>
    <w:p w14:paraId="0741DA19" w14:textId="3EF47D7A" w:rsidR="00BC4806" w:rsidRPr="00274CC4" w:rsidRDefault="00FB4A17">
      <w:pPr>
        <w:ind w:left="720"/>
        <w:rPr>
          <w:lang w:val="es-ES"/>
        </w:rPr>
      </w:pPr>
      <w:r>
        <w:rPr>
          <w:rStyle w:val="InstructionsChar"/>
          <w:lang w:val="es-ES"/>
        </w:rPr>
        <w:t>La</w:t>
      </w:r>
      <w:r w:rsidR="007C3239" w:rsidRPr="00274CC4">
        <w:rPr>
          <w:rStyle w:val="InstructionsChar"/>
          <w:lang w:val="es-ES"/>
        </w:rPr>
        <w:t xml:space="preserve"> </w:t>
      </w:r>
      <w:r>
        <w:rPr>
          <w:rStyle w:val="InstructionsChar"/>
          <w:lang w:val="es-ES"/>
        </w:rPr>
        <w:t>nueva vista Revisiones simples presenta una imagen limpia y clara del documento</w:t>
      </w:r>
      <w:r w:rsidR="00141CD6">
        <w:rPr>
          <w:rStyle w:val="InstructionsChar"/>
          <w:lang w:val="es-ES"/>
        </w:rPr>
        <w:t xml:space="preserve"> pero permite seguir viendo las marcas de cambios</w:t>
      </w:r>
      <w:r w:rsidR="00A14B07">
        <w:rPr>
          <w:rStyle w:val="InstructionsChar"/>
          <w:lang w:val="es-ES"/>
        </w:rPr>
        <w:t xml:space="preserve"> y comentarios</w:t>
      </w:r>
      <w:r w:rsidR="007C3239" w:rsidRPr="00274CC4">
        <w:rPr>
          <w:rStyle w:val="InstructionsChar"/>
          <w:lang w:val="es-ES"/>
        </w:rPr>
        <w:t xml:space="preserve">. </w:t>
      </w:r>
      <w:r w:rsidR="00A14B07">
        <w:rPr>
          <w:rStyle w:val="InstructionsChar"/>
          <w:lang w:val="es-ES"/>
        </w:rPr>
        <w:t>Haga c</w:t>
      </w:r>
      <w:r w:rsidR="007C3239" w:rsidRPr="00274CC4">
        <w:rPr>
          <w:rStyle w:val="InstructionsChar"/>
          <w:lang w:val="es-ES"/>
        </w:rPr>
        <w:t>lic</w:t>
      </w:r>
      <w:r w:rsidR="00A14B07">
        <w:rPr>
          <w:rStyle w:val="InstructionsChar"/>
          <w:lang w:val="es-ES"/>
        </w:rPr>
        <w:t xml:space="preserve"> e</w:t>
      </w:r>
      <w:r w:rsidR="007C3239" w:rsidRPr="00274CC4">
        <w:rPr>
          <w:rStyle w:val="InstructionsChar"/>
          <w:lang w:val="es-ES"/>
        </w:rPr>
        <w:t xml:space="preserve">n </w:t>
      </w:r>
      <w:r w:rsidR="00A14B07">
        <w:rPr>
          <w:rStyle w:val="InstructionsChar"/>
          <w:lang w:val="es-ES"/>
        </w:rPr>
        <w:t xml:space="preserve">la </w:t>
      </w:r>
      <w:r w:rsidR="007C3239" w:rsidRPr="00274CC4">
        <w:rPr>
          <w:rStyle w:val="InstructionsChar"/>
          <w:lang w:val="es-ES"/>
        </w:rPr>
        <w:t>bar</w:t>
      </w:r>
      <w:r w:rsidR="00A14B07">
        <w:rPr>
          <w:rStyle w:val="InstructionsChar"/>
          <w:lang w:val="es-ES"/>
        </w:rPr>
        <w:t>ra vertical</w:t>
      </w:r>
      <w:r w:rsidR="005B1168">
        <w:rPr>
          <w:rStyle w:val="InstructionsChar"/>
          <w:lang w:val="es-ES"/>
        </w:rPr>
        <w:t xml:space="preserve"> que está a </w:t>
      </w:r>
      <w:r w:rsidR="00A14B07">
        <w:rPr>
          <w:rStyle w:val="InstructionsChar"/>
          <w:lang w:val="es-ES"/>
        </w:rPr>
        <w:t xml:space="preserve">la izquierda </w:t>
      </w:r>
      <w:r w:rsidR="005B1168">
        <w:rPr>
          <w:rStyle w:val="InstructionsChar"/>
          <w:lang w:val="es-ES"/>
        </w:rPr>
        <w:t xml:space="preserve">del </w:t>
      </w:r>
      <w:r w:rsidR="007C3239" w:rsidRPr="00274CC4">
        <w:rPr>
          <w:rStyle w:val="InstructionsChar"/>
          <w:lang w:val="es-ES"/>
        </w:rPr>
        <w:t>text</w:t>
      </w:r>
      <w:r w:rsidR="005B1168">
        <w:rPr>
          <w:rStyle w:val="InstructionsChar"/>
          <w:lang w:val="es-ES"/>
        </w:rPr>
        <w:t>o para ver los cambios</w:t>
      </w:r>
      <w:del w:id="2" w:author="Unknown">
        <w:r w:rsidR="007C3239" w:rsidRPr="00274CC4">
          <w:rPr>
            <w:rStyle w:val="InstructionsChar"/>
            <w:lang w:val="es-ES"/>
          </w:rPr>
          <w:delText>like this one</w:delText>
        </w:r>
      </w:del>
      <w:r w:rsidR="007C3239" w:rsidRPr="00274CC4">
        <w:rPr>
          <w:rStyle w:val="InstructionsChar"/>
          <w:lang w:val="es-ES"/>
        </w:rPr>
        <w:t>. O</w:t>
      </w:r>
      <w:r w:rsidR="00E515E0">
        <w:rPr>
          <w:rStyle w:val="InstructionsChar"/>
          <w:lang w:val="es-ES"/>
        </w:rPr>
        <w:t xml:space="preserve"> haga clic en el icon</w:t>
      </w:r>
      <w:r w:rsidR="007C3239" w:rsidRPr="00274CC4">
        <w:rPr>
          <w:rStyle w:val="InstructionsChar"/>
          <w:lang w:val="es-ES"/>
        </w:rPr>
        <w:t>o</w:t>
      </w:r>
      <w:r w:rsidR="00E515E0">
        <w:rPr>
          <w:rStyle w:val="InstructionsChar"/>
          <w:lang w:val="es-ES"/>
        </w:rPr>
        <w:t xml:space="preserve"> de comentario de la derecha para ver los comentarios de este </w:t>
      </w:r>
      <w:commentRangeStart w:id="3"/>
      <w:r w:rsidR="007C3239" w:rsidRPr="00274CC4">
        <w:rPr>
          <w:rStyle w:val="InstructionsChar"/>
          <w:lang w:val="es-ES"/>
        </w:rPr>
        <w:t>te</w:t>
      </w:r>
      <w:r w:rsidR="000241D7">
        <w:rPr>
          <w:rStyle w:val="InstructionsChar"/>
          <w:lang w:val="es-ES"/>
        </w:rPr>
        <w:t>xto</w:t>
      </w:r>
      <w:commentRangeEnd w:id="3"/>
      <w:r w:rsidR="007C3239" w:rsidRPr="00274CC4">
        <w:rPr>
          <w:rStyle w:val="InstructionsChar"/>
          <w:lang w:val="es-ES"/>
        </w:rPr>
        <w:commentReference w:id="3"/>
      </w:r>
      <w:r w:rsidR="007C3239" w:rsidRPr="00274CC4">
        <w:rPr>
          <w:rStyle w:val="InstructionsChar"/>
          <w:lang w:val="es-ES"/>
        </w:rPr>
        <w:t>.</w:t>
      </w:r>
      <w:r w:rsidR="007C3239" w:rsidRPr="00274CC4">
        <w:rPr>
          <w:lang w:val="es-ES"/>
        </w:rPr>
        <w:t xml:space="preserve"> </w:t>
      </w:r>
    </w:p>
    <w:p w14:paraId="0458AC0E" w14:textId="67FE5E56" w:rsidR="00BC4806" w:rsidRPr="00274CC4" w:rsidRDefault="00F45E1B">
      <w:pPr>
        <w:ind w:left="720"/>
        <w:rPr>
          <w:rStyle w:val="Hipervnculo"/>
          <w:lang w:val="es-ES"/>
        </w:rPr>
      </w:pPr>
      <w:r>
        <w:rPr>
          <w:rStyle w:val="Hipervnculo"/>
          <w:lang w:val="es-ES"/>
        </w:rPr>
        <w:t>Más información en o</w:t>
      </w:r>
      <w:r w:rsidR="007C3239" w:rsidRPr="00274CC4">
        <w:rPr>
          <w:rStyle w:val="Hipervnculo"/>
          <w:lang w:val="es-ES"/>
        </w:rPr>
        <w:t>ffice.com</w:t>
      </w:r>
    </w:p>
    <w:p w14:paraId="58CD46B0" w14:textId="5BFF5DB0" w:rsidR="00BC4806" w:rsidRPr="00274CC4" w:rsidRDefault="007C3239">
      <w:pPr>
        <w:pStyle w:val="Ttulo1"/>
        <w:numPr>
          <w:ilvl w:val="0"/>
          <w:numId w:val="2"/>
        </w:numPr>
        <w:ind w:left="630"/>
        <w:rPr>
          <w:lang w:val="es-ES"/>
        </w:rPr>
      </w:pPr>
      <w:r w:rsidRPr="00274CC4">
        <w:rPr>
          <w:lang w:val="es-ES"/>
        </w:rPr>
        <w:t>I</w:t>
      </w:r>
      <w:r w:rsidR="008B1A11">
        <w:rPr>
          <w:lang w:val="es-ES"/>
        </w:rPr>
        <w:t>nsert</w:t>
      </w:r>
      <w:r w:rsidR="00667524">
        <w:rPr>
          <w:lang w:val="es-ES"/>
        </w:rPr>
        <w:t>e imágenes y vídeos en línea</w:t>
      </w:r>
    </w:p>
    <w:p w14:paraId="561DB137" w14:textId="02AC86D3" w:rsidR="00BC4806" w:rsidRPr="00274CC4" w:rsidRDefault="00892224">
      <w:pPr>
        <w:ind w:left="720"/>
        <w:rPr>
          <w:lang w:val="es-ES"/>
        </w:rPr>
      </w:pPr>
      <w:r>
        <w:rPr>
          <w:lang w:val="es-ES" w:eastAsia="ja-JP"/>
        </w:rPr>
        <w:t xml:space="preserve">Inserte y reproduzca vídeos en línea dentro de sus documentos de </w:t>
      </w:r>
      <w:r w:rsidR="007C3239" w:rsidRPr="00274CC4">
        <w:rPr>
          <w:lang w:val="es-ES" w:eastAsia="ja-JP"/>
        </w:rPr>
        <w:t>W</w:t>
      </w:r>
      <w:r>
        <w:rPr>
          <w:lang w:val="es-ES" w:eastAsia="ja-JP"/>
        </w:rPr>
        <w:t>ord</w:t>
      </w:r>
      <w:r w:rsidR="007C3239" w:rsidRPr="00274CC4">
        <w:rPr>
          <w:lang w:val="es-ES" w:eastAsia="ja-JP"/>
        </w:rPr>
        <w:t xml:space="preserve">. </w:t>
      </w:r>
      <w:r w:rsidRPr="00892224">
        <w:rPr>
          <w:lang w:val="es-ES" w:eastAsia="ja-JP"/>
        </w:rPr>
        <w:t>Agregue imágenes que tenga en cualquier servicio de imágenes en línea sin tener que guardarlas primero en su equipo</w:t>
      </w:r>
      <w:r>
        <w:rPr>
          <w:lang w:val="es-ES" w:eastAsia="ja-JP"/>
        </w:rPr>
        <w:t>. Haga c</w:t>
      </w:r>
      <w:r w:rsidR="007C3239" w:rsidRPr="00274CC4">
        <w:rPr>
          <w:lang w:val="es-ES" w:eastAsia="ja-JP"/>
        </w:rPr>
        <w:t>lic</w:t>
      </w:r>
      <w:r>
        <w:rPr>
          <w:lang w:val="es-ES" w:eastAsia="ja-JP"/>
        </w:rPr>
        <w:t xml:space="preserve"> en</w:t>
      </w:r>
      <w:r w:rsidR="007C3239" w:rsidRPr="00274CC4">
        <w:rPr>
          <w:lang w:val="es-ES" w:eastAsia="ja-JP"/>
        </w:rPr>
        <w:t xml:space="preserve"> </w:t>
      </w:r>
      <w:r w:rsidR="007C3239" w:rsidRPr="00274CC4">
        <w:rPr>
          <w:b/>
          <w:lang w:val="es-ES" w:eastAsia="ja-JP"/>
        </w:rPr>
        <w:t>Insert</w:t>
      </w:r>
      <w:r>
        <w:rPr>
          <w:b/>
          <w:lang w:val="es-ES" w:eastAsia="ja-JP"/>
        </w:rPr>
        <w:t>ar</w:t>
      </w:r>
      <w:r w:rsidR="007C3239" w:rsidRPr="00274CC4">
        <w:rPr>
          <w:lang w:val="es-ES" w:eastAsia="ja-JP"/>
        </w:rPr>
        <w:t xml:space="preserve"> &gt; </w:t>
      </w:r>
      <w:r w:rsidR="007C3239" w:rsidRPr="00274CC4">
        <w:rPr>
          <w:b/>
          <w:lang w:val="es-ES" w:eastAsia="ja-JP"/>
        </w:rPr>
        <w:t>V</w:t>
      </w:r>
      <w:r>
        <w:rPr>
          <w:b/>
          <w:lang w:val="es-ES" w:eastAsia="ja-JP"/>
        </w:rPr>
        <w:t>í</w:t>
      </w:r>
      <w:r w:rsidR="007C3239" w:rsidRPr="00274CC4">
        <w:rPr>
          <w:b/>
          <w:lang w:val="es-ES" w:eastAsia="ja-JP"/>
        </w:rPr>
        <w:t>deo</w:t>
      </w:r>
      <w:r>
        <w:rPr>
          <w:b/>
          <w:lang w:val="es-ES" w:eastAsia="ja-JP"/>
        </w:rPr>
        <w:t xml:space="preserve"> en línea</w:t>
      </w:r>
      <w:r w:rsidR="007C3239" w:rsidRPr="00274CC4">
        <w:rPr>
          <w:lang w:val="es-ES" w:eastAsia="ja-JP"/>
        </w:rPr>
        <w:t xml:space="preserve"> </w:t>
      </w:r>
      <w:r>
        <w:rPr>
          <w:lang w:val="es-ES" w:eastAsia="ja-JP"/>
        </w:rPr>
        <w:t xml:space="preserve">para </w:t>
      </w:r>
      <w:r w:rsidR="00FC5D59">
        <w:rPr>
          <w:lang w:val="es-ES" w:eastAsia="ja-JP"/>
        </w:rPr>
        <w:t xml:space="preserve">añadir un </w:t>
      </w:r>
      <w:r w:rsidR="007C3239" w:rsidRPr="00274CC4">
        <w:rPr>
          <w:lang w:val="es-ES" w:eastAsia="ja-JP"/>
        </w:rPr>
        <w:t>v</w:t>
      </w:r>
      <w:r w:rsidR="00FC5D59">
        <w:rPr>
          <w:lang w:val="es-ES" w:eastAsia="ja-JP"/>
        </w:rPr>
        <w:t>í</w:t>
      </w:r>
      <w:r w:rsidR="007C3239" w:rsidRPr="00274CC4">
        <w:rPr>
          <w:lang w:val="es-ES" w:eastAsia="ja-JP"/>
        </w:rPr>
        <w:t xml:space="preserve">deo </w:t>
      </w:r>
      <w:r w:rsidR="00FC5D59">
        <w:rPr>
          <w:lang w:val="es-ES" w:eastAsia="ja-JP"/>
        </w:rPr>
        <w:t xml:space="preserve">a este </w:t>
      </w:r>
      <w:r w:rsidR="007C3239" w:rsidRPr="00274CC4">
        <w:rPr>
          <w:lang w:val="es-ES" w:eastAsia="ja-JP"/>
        </w:rPr>
        <w:t>document</w:t>
      </w:r>
      <w:r w:rsidR="00FC5D59">
        <w:rPr>
          <w:lang w:val="es-ES" w:eastAsia="ja-JP"/>
        </w:rPr>
        <w:t>o</w:t>
      </w:r>
      <w:r w:rsidR="007C3239" w:rsidRPr="00274CC4">
        <w:rPr>
          <w:lang w:val="es-ES" w:eastAsia="ja-JP"/>
        </w:rPr>
        <w:t>.</w:t>
      </w:r>
    </w:p>
    <w:p w14:paraId="4C247EAB" w14:textId="19F8455E" w:rsidR="00BC4806" w:rsidRPr="00274CC4" w:rsidRDefault="00275D88">
      <w:pPr>
        <w:pStyle w:val="Ttulo1"/>
        <w:numPr>
          <w:ilvl w:val="0"/>
          <w:numId w:val="2"/>
        </w:numPr>
        <w:ind w:left="630"/>
        <w:rPr>
          <w:lang w:val="es-ES"/>
        </w:rPr>
      </w:pPr>
      <w:bookmarkStart w:id="4" w:name="_Read_mode"/>
      <w:bookmarkEnd w:id="4"/>
      <w:r>
        <w:rPr>
          <w:lang w:val="es-ES"/>
        </w:rPr>
        <w:lastRenderedPageBreak/>
        <w:t>Disfrute leyendo</w:t>
      </w:r>
    </w:p>
    <w:p w14:paraId="2F1C5158" w14:textId="4E6EBDD2" w:rsidR="00BC4806" w:rsidRPr="00274CC4" w:rsidRDefault="007C3239">
      <w:pPr>
        <w:ind w:left="720"/>
        <w:rPr>
          <w:rStyle w:val="InstructionsChar"/>
          <w:lang w:val="es-ES"/>
        </w:rPr>
      </w:pPr>
      <w:r w:rsidRPr="00274CC4">
        <w:rPr>
          <w:rStyle w:val="InstructionsChar"/>
          <w:lang w:val="es-ES"/>
        </w:rPr>
        <w:t>U</w:t>
      </w:r>
      <w:r w:rsidR="00CF2C60">
        <w:rPr>
          <w:rStyle w:val="InstructionsChar"/>
          <w:lang w:val="es-ES"/>
        </w:rPr>
        <w:t xml:space="preserve">tilice </w:t>
      </w:r>
      <w:r w:rsidR="00CF2C60" w:rsidRPr="00CF2C60">
        <w:rPr>
          <w:rStyle w:val="InstructionsChar"/>
          <w:lang w:val="es-ES" w:eastAsia="es-ES"/>
        </w:rPr>
        <w:t>el nuevo Modo de lectura para disfrutar de una maravillosa y fluida experiencia de lectura</w:t>
      </w:r>
      <w:r w:rsidRPr="00274CC4">
        <w:rPr>
          <w:rStyle w:val="InstructionsChar"/>
          <w:lang w:val="es-ES"/>
        </w:rPr>
        <w:t xml:space="preserve">. </w:t>
      </w:r>
      <w:r w:rsidR="008F778C">
        <w:rPr>
          <w:rStyle w:val="InstructionsChar"/>
          <w:bCs/>
          <w:lang w:val="es-ES"/>
        </w:rPr>
        <w:t>Haga c</w:t>
      </w:r>
      <w:r w:rsidRPr="00274CC4">
        <w:rPr>
          <w:rStyle w:val="InstructionsChar"/>
          <w:bCs/>
          <w:lang w:val="es-ES"/>
        </w:rPr>
        <w:t>lic</w:t>
      </w:r>
      <w:r w:rsidR="008F778C">
        <w:rPr>
          <w:rStyle w:val="InstructionsChar"/>
          <w:bCs/>
          <w:lang w:val="es-ES"/>
        </w:rPr>
        <w:t xml:space="preserve"> en</w:t>
      </w:r>
      <w:r w:rsidRPr="00274CC4">
        <w:rPr>
          <w:rStyle w:val="InstructionsChar"/>
          <w:b/>
          <w:bCs/>
          <w:lang w:val="es-ES"/>
        </w:rPr>
        <w:t xml:space="preserve"> Vi</w:t>
      </w:r>
      <w:r w:rsidR="001505DC">
        <w:rPr>
          <w:rStyle w:val="InstructionsChar"/>
          <w:b/>
          <w:bCs/>
          <w:lang w:val="es-ES"/>
        </w:rPr>
        <w:t>sta</w:t>
      </w:r>
      <w:r w:rsidRPr="00274CC4">
        <w:rPr>
          <w:rStyle w:val="InstructionsChar"/>
          <w:b/>
          <w:bCs/>
          <w:lang w:val="es-ES"/>
        </w:rPr>
        <w:t xml:space="preserve"> </w:t>
      </w:r>
      <w:r w:rsidRPr="00274CC4">
        <w:rPr>
          <w:rStyle w:val="InstructionsChar"/>
          <w:bCs/>
          <w:lang w:val="es-ES"/>
        </w:rPr>
        <w:t xml:space="preserve">&gt; </w:t>
      </w:r>
      <w:r w:rsidRPr="00274CC4">
        <w:rPr>
          <w:rStyle w:val="InstructionsChar"/>
          <w:b/>
          <w:bCs/>
          <w:lang w:val="es-ES"/>
        </w:rPr>
        <w:t>Mod</w:t>
      </w:r>
      <w:r w:rsidR="001505DC">
        <w:rPr>
          <w:rStyle w:val="InstructionsChar"/>
          <w:b/>
          <w:bCs/>
          <w:lang w:val="es-ES"/>
        </w:rPr>
        <w:t>o de lectura</w:t>
      </w:r>
      <w:r w:rsidRPr="00274CC4">
        <w:rPr>
          <w:rStyle w:val="InstructionsChar"/>
          <w:lang w:val="es-ES"/>
        </w:rPr>
        <w:t xml:space="preserve"> </w:t>
      </w:r>
      <w:r w:rsidR="00B45F2B">
        <w:rPr>
          <w:rStyle w:val="InstructionsChar"/>
          <w:lang w:val="es-ES"/>
        </w:rPr>
        <w:t>y</w:t>
      </w:r>
      <w:r w:rsidR="001505DC">
        <w:rPr>
          <w:rStyle w:val="InstructionsChar"/>
          <w:lang w:val="es-ES"/>
        </w:rPr>
        <w:t xml:space="preserve"> </w:t>
      </w:r>
      <w:r w:rsidR="00B45F2B" w:rsidRPr="00B45F2B">
        <w:rPr>
          <w:rStyle w:val="InstructionsChar"/>
          <w:lang w:val="es-ES" w:eastAsia="es-ES"/>
        </w:rPr>
        <w:t>pruébela. Y ya que está ahí, mire lo práctico que es hacer doble clic en una imagen para acercarla. Haga clic fuera de la imagen para seguir leyendo</w:t>
      </w:r>
      <w:r w:rsidRPr="00274CC4">
        <w:rPr>
          <w:rStyle w:val="InstructionsChar"/>
          <w:lang w:val="es-ES"/>
        </w:rPr>
        <w:t>.</w:t>
      </w:r>
    </w:p>
    <w:p w14:paraId="6C697408" w14:textId="61D79D94" w:rsidR="00BC4806" w:rsidRPr="00274CC4" w:rsidRDefault="007C3239">
      <w:pPr>
        <w:pStyle w:val="Ttulo1"/>
        <w:numPr>
          <w:ilvl w:val="0"/>
          <w:numId w:val="2"/>
        </w:numPr>
        <w:ind w:left="630"/>
        <w:rPr>
          <w:rStyle w:val="InstructionsChar"/>
          <w:lang w:val="es-ES"/>
        </w:rPr>
      </w:pPr>
      <w:r w:rsidRPr="00274CC4">
        <w:rPr>
          <w:lang w:val="es-ES"/>
        </w:rPr>
        <w:t>Edit</w:t>
      </w:r>
      <w:r w:rsidR="00165625">
        <w:rPr>
          <w:lang w:val="es-ES"/>
        </w:rPr>
        <w:t>e contenido</w:t>
      </w:r>
      <w:r w:rsidRPr="00274CC4">
        <w:rPr>
          <w:lang w:val="es-ES"/>
        </w:rPr>
        <w:t xml:space="preserve"> PDF </w:t>
      </w:r>
      <w:r w:rsidR="00165625">
        <w:rPr>
          <w:lang w:val="es-ES"/>
        </w:rPr>
        <w:t>e</w:t>
      </w:r>
      <w:r w:rsidRPr="00274CC4">
        <w:rPr>
          <w:lang w:val="es-ES"/>
        </w:rPr>
        <w:t>n Word</w:t>
      </w:r>
    </w:p>
    <w:p w14:paraId="249559A8" w14:textId="7095BAD2" w:rsidR="00BC4806" w:rsidRPr="00274CC4" w:rsidRDefault="00483E0F">
      <w:pPr>
        <w:ind w:left="720"/>
        <w:rPr>
          <w:lang w:val="es-ES" w:eastAsia="ja-JP"/>
        </w:rPr>
      </w:pPr>
      <w:r>
        <w:rPr>
          <w:lang w:val="es-ES" w:eastAsia="ja-JP"/>
        </w:rPr>
        <w:t>Abra</w:t>
      </w:r>
      <w:r w:rsidR="007C3239" w:rsidRPr="00274CC4">
        <w:rPr>
          <w:lang w:val="es-ES" w:eastAsia="ja-JP"/>
        </w:rPr>
        <w:t xml:space="preserve"> </w:t>
      </w:r>
      <w:r>
        <w:rPr>
          <w:szCs w:val="24"/>
          <w:lang w:val="es-ES"/>
        </w:rPr>
        <w:t>PDF y modifique su contenido en Word.</w:t>
      </w:r>
      <w:r>
        <w:rPr>
          <w:szCs w:val="24"/>
        </w:rPr>
        <w:t xml:space="preserve"> </w:t>
      </w:r>
      <w:r>
        <w:rPr>
          <w:szCs w:val="24"/>
          <w:lang w:val="es-ES"/>
        </w:rPr>
        <w:t>Modifique párrafos, listas y tablas igual en los PDF igual que si fueran documentos de texto normales de Word.</w:t>
      </w:r>
      <w:r>
        <w:rPr>
          <w:szCs w:val="24"/>
        </w:rPr>
        <w:t xml:space="preserve"> </w:t>
      </w:r>
      <w:r>
        <w:rPr>
          <w:szCs w:val="24"/>
          <w:lang w:val="es-ES"/>
        </w:rPr>
        <w:t>Cambie el contenido como más le guste para darle el toque que prefiera</w:t>
      </w:r>
      <w:r w:rsidR="007C3239" w:rsidRPr="00274CC4">
        <w:rPr>
          <w:lang w:val="es-ES" w:eastAsia="ja-JP"/>
        </w:rPr>
        <w:t xml:space="preserve">. </w:t>
      </w:r>
    </w:p>
    <w:p w14:paraId="109D5A86" w14:textId="7358FF3A" w:rsidR="00BC4806" w:rsidRPr="00274CC4" w:rsidRDefault="007C3239">
      <w:pPr>
        <w:ind w:left="720"/>
        <w:rPr>
          <w:lang w:val="es-ES"/>
        </w:rPr>
      </w:pPr>
      <w:r w:rsidRPr="00274CC4">
        <w:rPr>
          <w:lang w:val="es-ES" w:eastAsia="ja-JP"/>
        </w:rPr>
        <w:t>D</w:t>
      </w:r>
      <w:r w:rsidR="00CB2AC0">
        <w:rPr>
          <w:lang w:val="es-ES" w:eastAsia="ja-JP"/>
        </w:rPr>
        <w:t>escargue</w:t>
      </w:r>
      <w:r w:rsidRPr="00274CC4">
        <w:rPr>
          <w:lang w:val="es-ES" w:eastAsia="ja-JP"/>
        </w:rPr>
        <w:t xml:space="preserve"> </w:t>
      </w:r>
      <w:hyperlink r:id="rId13" w:history="1">
        <w:r w:rsidR="00CB2AC0">
          <w:rPr>
            <w:rStyle w:val="Hipervnculo"/>
            <w:lang w:val="es-ES" w:eastAsia="ja-JP"/>
          </w:rPr>
          <w:t xml:space="preserve">este práctico </w:t>
        </w:r>
        <w:r w:rsidRPr="00274CC4">
          <w:rPr>
            <w:rStyle w:val="Hipervnculo"/>
            <w:lang w:val="es-ES" w:eastAsia="ja-JP"/>
          </w:rPr>
          <w:t xml:space="preserve">PDF </w:t>
        </w:r>
        <w:r w:rsidR="00CB2AC0">
          <w:rPr>
            <w:rStyle w:val="Hipervnculo"/>
            <w:lang w:val="es-ES" w:eastAsia="ja-JP"/>
          </w:rPr>
          <w:t>del sitio de</w:t>
        </w:r>
        <w:r w:rsidRPr="00274CC4">
          <w:rPr>
            <w:rStyle w:val="Hipervnculo"/>
            <w:lang w:val="es-ES" w:eastAsia="ja-JP"/>
          </w:rPr>
          <w:t xml:space="preserve"> Office</w:t>
        </w:r>
      </w:hyperlink>
      <w:r w:rsidRPr="00274CC4">
        <w:rPr>
          <w:lang w:val="es-ES" w:eastAsia="ja-JP"/>
        </w:rPr>
        <w:t xml:space="preserve"> </w:t>
      </w:r>
      <w:r w:rsidR="00C76D0E">
        <w:rPr>
          <w:lang w:val="es-ES" w:eastAsia="ja-JP"/>
        </w:rPr>
        <w:t>para</w:t>
      </w:r>
      <w:r w:rsidRPr="00274CC4">
        <w:rPr>
          <w:lang w:val="es-ES" w:eastAsia="ja-JP"/>
        </w:rPr>
        <w:t xml:space="preserve"> </w:t>
      </w:r>
      <w:r w:rsidR="00C76D0E">
        <w:rPr>
          <w:szCs w:val="24"/>
          <w:lang w:val="es-ES"/>
        </w:rPr>
        <w:t>probarlo en Word o elija uno de los que tenga guardados en su equipo.</w:t>
      </w:r>
      <w:r w:rsidR="00C76D0E">
        <w:rPr>
          <w:szCs w:val="24"/>
        </w:rPr>
        <w:t xml:space="preserve"> </w:t>
      </w:r>
      <w:r w:rsidR="00C76D0E">
        <w:rPr>
          <w:szCs w:val="24"/>
          <w:lang w:val="es-ES"/>
        </w:rPr>
        <w:t>En Word, haga clic en</w:t>
      </w:r>
      <w:r w:rsidRPr="00274CC4">
        <w:rPr>
          <w:lang w:val="es-ES" w:eastAsia="ja-JP"/>
        </w:rPr>
        <w:t xml:space="preserve"> </w:t>
      </w:r>
      <w:r w:rsidR="00C76D0E">
        <w:rPr>
          <w:b/>
          <w:lang w:val="es-ES" w:eastAsia="ja-JP"/>
        </w:rPr>
        <w:t>Archivo</w:t>
      </w:r>
      <w:r w:rsidRPr="00274CC4">
        <w:rPr>
          <w:lang w:val="es-ES" w:eastAsia="ja-JP"/>
        </w:rPr>
        <w:t xml:space="preserve"> &gt; </w:t>
      </w:r>
      <w:r w:rsidR="00C76D0E">
        <w:rPr>
          <w:b/>
          <w:lang w:val="es-ES" w:eastAsia="ja-JP"/>
        </w:rPr>
        <w:t>Abrir</w:t>
      </w:r>
      <w:r w:rsidR="00210E53">
        <w:rPr>
          <w:lang w:val="es-ES" w:eastAsia="ja-JP"/>
        </w:rPr>
        <w:t xml:space="preserve">, busque el </w:t>
      </w:r>
      <w:r w:rsidRPr="00274CC4">
        <w:rPr>
          <w:lang w:val="es-ES" w:eastAsia="ja-JP"/>
        </w:rPr>
        <w:t>PDF</w:t>
      </w:r>
      <w:r w:rsidR="00210E53">
        <w:rPr>
          <w:lang w:val="es-ES" w:eastAsia="ja-JP"/>
        </w:rPr>
        <w:t xml:space="preserve"> y haga clic en</w:t>
      </w:r>
      <w:r w:rsidRPr="00274CC4">
        <w:rPr>
          <w:lang w:val="es-ES" w:eastAsia="ja-JP"/>
        </w:rPr>
        <w:t xml:space="preserve"> </w:t>
      </w:r>
      <w:r w:rsidR="00C76D0E">
        <w:rPr>
          <w:b/>
          <w:lang w:val="es-ES" w:eastAsia="ja-JP"/>
        </w:rPr>
        <w:t>Abrir</w:t>
      </w:r>
      <w:r w:rsidRPr="00274CC4">
        <w:rPr>
          <w:lang w:val="es-ES" w:eastAsia="ja-JP"/>
        </w:rPr>
        <w:t xml:space="preserve"> </w:t>
      </w:r>
      <w:r w:rsidR="0053677C">
        <w:rPr>
          <w:lang w:val="es-ES" w:eastAsia="ja-JP"/>
        </w:rPr>
        <w:t>para</w:t>
      </w:r>
      <w:r w:rsidRPr="00274CC4">
        <w:rPr>
          <w:lang w:val="es-ES" w:eastAsia="ja-JP"/>
        </w:rPr>
        <w:t xml:space="preserve"> </w:t>
      </w:r>
      <w:r w:rsidR="0053677C">
        <w:rPr>
          <w:szCs w:val="24"/>
          <w:lang w:val="es-ES"/>
        </w:rPr>
        <w:t>modificar el contenido o leerlo de forma más cómoda en el nuevo Modo de lectura</w:t>
      </w:r>
      <w:r w:rsidRPr="00274CC4">
        <w:rPr>
          <w:lang w:val="es-ES" w:eastAsia="ja-JP"/>
        </w:rPr>
        <w:t>.</w:t>
      </w:r>
      <w:r w:rsidRPr="00274CC4">
        <w:rPr>
          <w:lang w:val="es-ES"/>
        </w:rPr>
        <w:br w:type="page"/>
      </w:r>
    </w:p>
    <w:p w14:paraId="7FA68E02" w14:textId="135A2BFB" w:rsidR="00BC4806" w:rsidRPr="00274CC4" w:rsidRDefault="00D67EF7">
      <w:pPr>
        <w:pStyle w:val="Ttulo1"/>
        <w:rPr>
          <w:lang w:val="es-ES"/>
        </w:rPr>
      </w:pPr>
      <w:r>
        <w:rPr>
          <w:lang w:val="es-ES"/>
        </w:rPr>
        <w:lastRenderedPageBreak/>
        <w:t>¿Listo para empezar</w:t>
      </w:r>
      <w:r w:rsidR="007C3239" w:rsidRPr="00274CC4">
        <w:rPr>
          <w:lang w:val="es-ES"/>
        </w:rPr>
        <w:t>?</w:t>
      </w:r>
    </w:p>
    <w:p w14:paraId="33A2DFEF" w14:textId="2E8A9F42" w:rsidR="00BC4806" w:rsidRPr="00274CC4" w:rsidRDefault="0058062F">
      <w:pPr>
        <w:ind w:left="720"/>
        <w:rPr>
          <w:rFonts w:asciiTheme="majorHAnsi" w:hAnsiTheme="majorHAnsi"/>
          <w:sz w:val="32"/>
          <w:szCs w:val="32"/>
          <w:lang w:val="es-ES"/>
        </w:rPr>
      </w:pPr>
      <w:r>
        <w:rPr>
          <w:rFonts w:asciiTheme="majorHAnsi" w:hAnsiTheme="majorHAnsi"/>
          <w:sz w:val="32"/>
          <w:szCs w:val="32"/>
          <w:lang w:val="es-ES"/>
        </w:rPr>
        <w:t>¡Esperamos que disfrute trabajado e</w:t>
      </w:r>
      <w:r w:rsidR="007C3239" w:rsidRPr="00274CC4">
        <w:rPr>
          <w:rFonts w:asciiTheme="majorHAnsi" w:hAnsiTheme="majorHAnsi"/>
          <w:sz w:val="32"/>
          <w:szCs w:val="32"/>
          <w:lang w:val="es-ES"/>
        </w:rPr>
        <w:t>n Word 2013!</w:t>
      </w:r>
    </w:p>
    <w:p w14:paraId="0A759B62" w14:textId="1A112BFC" w:rsidR="00BC4806" w:rsidRPr="00274CC4" w:rsidRDefault="004045CA">
      <w:pPr>
        <w:ind w:left="720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Un cordial saludo</w:t>
      </w:r>
      <w:r w:rsidR="007C3239" w:rsidRPr="00274CC4">
        <w:rPr>
          <w:rFonts w:asciiTheme="majorHAnsi" w:hAnsiTheme="majorHAnsi"/>
          <w:lang w:val="es-ES"/>
        </w:rPr>
        <w:t>,</w:t>
      </w:r>
    </w:p>
    <w:p w14:paraId="5CD6C3FC" w14:textId="54612F2A" w:rsidR="00BC4806" w:rsidRPr="00274CC4" w:rsidRDefault="004045CA">
      <w:pPr>
        <w:ind w:left="720"/>
        <w:rPr>
          <w:rFonts w:ascii="Segoe UI Semibold" w:hAnsi="Segoe UI Semibold"/>
          <w:lang w:val="es-ES"/>
        </w:rPr>
      </w:pPr>
      <w:r>
        <w:rPr>
          <w:rFonts w:ascii="Segoe UI Semibold" w:hAnsi="Segoe UI Semibold"/>
          <w:lang w:val="es-ES"/>
        </w:rPr>
        <w:t>El Equipo de Word</w:t>
      </w:r>
    </w:p>
    <w:p w14:paraId="36297C08" w14:textId="77777777" w:rsidR="00BC4806" w:rsidRPr="00274CC4" w:rsidRDefault="00BC4806">
      <w:pPr>
        <w:ind w:left="720"/>
        <w:rPr>
          <w:lang w:val="es-ES"/>
        </w:rPr>
      </w:pPr>
    </w:p>
    <w:p w14:paraId="7087FE71" w14:textId="786F9E43" w:rsidR="00BC4806" w:rsidRPr="00274CC4" w:rsidRDefault="007C3239">
      <w:pPr>
        <w:pStyle w:val="Ttulo1"/>
        <w:rPr>
          <w:lang w:val="es-ES"/>
        </w:rPr>
      </w:pPr>
      <w:r w:rsidRPr="00274C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1040E" wp14:editId="692550F8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CA081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274CC4">
        <w:rPr>
          <w:lang w:val="es-ES"/>
        </w:rPr>
        <w:t>M</w:t>
      </w:r>
      <w:r w:rsidR="00575C39">
        <w:rPr>
          <w:lang w:val="es-ES"/>
        </w:rPr>
        <w:t>ás información</w:t>
      </w:r>
    </w:p>
    <w:p w14:paraId="2C393674" w14:textId="00B087F9" w:rsidR="00BC4806" w:rsidRPr="00274CC4" w:rsidRDefault="001D3D11">
      <w:pPr>
        <w:ind w:left="720"/>
        <w:rPr>
          <w:lang w:val="es-ES"/>
        </w:rPr>
      </w:pPr>
      <w:r>
        <w:rPr>
          <w:lang w:val="es-ES"/>
        </w:rPr>
        <w:t>No</w:t>
      </w:r>
      <w:r w:rsidR="007C3239" w:rsidRPr="00274CC4">
        <w:rPr>
          <w:lang w:val="es-ES"/>
        </w:rPr>
        <w:t xml:space="preserve"> </w:t>
      </w:r>
      <w:r>
        <w:rPr>
          <w:szCs w:val="24"/>
          <w:lang w:val="es-ES"/>
        </w:rPr>
        <w:t>se pare aquí.</w:t>
      </w:r>
      <w:r>
        <w:rPr>
          <w:szCs w:val="24"/>
        </w:rPr>
        <w:t xml:space="preserve"> </w:t>
      </w:r>
      <w:r>
        <w:rPr>
          <w:szCs w:val="24"/>
          <w:lang w:val="es-ES"/>
        </w:rPr>
        <w:t>Hay tantas funciones y maneras de trabajar en Office.</w:t>
      </w:r>
      <w:r>
        <w:rPr>
          <w:szCs w:val="24"/>
        </w:rPr>
        <w:t xml:space="preserve"> </w:t>
      </w:r>
      <w:r>
        <w:rPr>
          <w:szCs w:val="24"/>
          <w:lang w:val="es-ES"/>
        </w:rPr>
        <w:t>Compruébelas en nuestra</w:t>
      </w:r>
      <w:r w:rsidR="007C3239" w:rsidRPr="00274CC4">
        <w:rPr>
          <w:lang w:val="es-ES"/>
        </w:rPr>
        <w:t xml:space="preserve"> </w:t>
      </w:r>
      <w:hyperlink r:id="rId14" w:history="1">
        <w:r w:rsidR="007C3239" w:rsidRPr="00274CC4">
          <w:rPr>
            <w:rStyle w:val="Hipervnculo"/>
            <w:lang w:val="es-ES"/>
          </w:rPr>
          <w:t>G</w:t>
        </w:r>
        <w:r>
          <w:rPr>
            <w:rStyle w:val="Hipervnculo"/>
            <w:lang w:val="es-ES"/>
          </w:rPr>
          <w:t xml:space="preserve">uía de </w:t>
        </w:r>
        <w:r w:rsidR="007C3239" w:rsidRPr="00274CC4">
          <w:rPr>
            <w:rStyle w:val="Hipervnculo"/>
            <w:lang w:val="es-ES"/>
          </w:rPr>
          <w:t>Word 2013</w:t>
        </w:r>
      </w:hyperlink>
      <w:r w:rsidR="007C3239" w:rsidRPr="00274CC4">
        <w:rPr>
          <w:lang w:val="es-ES"/>
        </w:rPr>
        <w:t xml:space="preserve"> </w:t>
      </w:r>
      <w:r w:rsidR="006B25A2">
        <w:rPr>
          <w:lang w:val="es-ES"/>
        </w:rPr>
        <w:t>en línea</w:t>
      </w:r>
      <w:bookmarkStart w:id="5" w:name="_GoBack"/>
      <w:bookmarkEnd w:id="5"/>
      <w:r w:rsidR="007C3239" w:rsidRPr="00274CC4">
        <w:rPr>
          <w:lang w:val="es-ES"/>
        </w:rPr>
        <w:t xml:space="preserve">. </w:t>
      </w:r>
    </w:p>
    <w:sectPr w:rsidR="00BC4806" w:rsidRPr="00274C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utor" w:initials="A">
    <w:p w14:paraId="57A029A9" w14:textId="0CD6A8E4" w:rsidR="00BC4806" w:rsidRPr="00834833" w:rsidRDefault="007C3239">
      <w:pPr>
        <w:rPr>
          <w:lang w:val="es-ES"/>
        </w:rPr>
      </w:pPr>
      <w:r w:rsidRPr="00834833">
        <w:rPr>
          <w:rStyle w:val="Refdecomentario"/>
          <w:lang w:val="es-ES"/>
        </w:rPr>
        <w:annotationRef/>
      </w:r>
      <w:r w:rsidR="00834833" w:rsidRPr="00834833">
        <w:rPr>
          <w:rFonts w:ascii="Segoe UI Light" w:eastAsia="SimHei" w:hAnsi="Segoe UI Light" w:cs="Times New Roman"/>
          <w:bCs/>
          <w:color w:val="4472C4"/>
          <w:kern w:val="28"/>
          <w:sz w:val="16"/>
          <w:szCs w:val="24"/>
          <w:lang w:val="es-ES" w:eastAsia="es-ES"/>
        </w:rPr>
        <w:t>Ahora puede contestar a un comentario para tener juntos todos los comentarios sobre el mismo tem</w:t>
      </w:r>
      <w:r w:rsidR="00834833">
        <w:rPr>
          <w:rFonts w:ascii="Segoe UI Light" w:eastAsia="SimHei" w:hAnsi="Segoe UI Light" w:cs="Times New Roman"/>
          <w:bCs/>
          <w:color w:val="4472C4"/>
          <w:kern w:val="28"/>
          <w:sz w:val="16"/>
          <w:szCs w:val="24"/>
          <w:lang w:val="es-ES" w:eastAsia="es-ES"/>
        </w:rPr>
        <w:t>a</w:t>
      </w:r>
      <w:r w:rsidR="00834833" w:rsidRPr="00834833">
        <w:rPr>
          <w:rFonts w:ascii="Segoe UI Light" w:eastAsia="SimHei" w:hAnsi="Segoe UI Light" w:cs="Times New Roman"/>
          <w:bCs/>
          <w:color w:val="4472C4"/>
          <w:kern w:val="28"/>
          <w:sz w:val="16"/>
          <w:szCs w:val="24"/>
          <w:lang w:val="es-ES" w:eastAsia="es-ES"/>
        </w:rPr>
        <w:t>. Pruébelo haciendo clic en este comentario y luego clic en el botón de responder</w:t>
      </w:r>
      <w:r w:rsidRPr="00834833">
        <w:rPr>
          <w:rStyle w:val="Refdecomentario"/>
          <w:lang w:val="es-E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A029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5C6C1" w14:textId="77777777" w:rsidR="007771C9" w:rsidRDefault="007771C9">
      <w:pPr>
        <w:spacing w:after="0" w:line="240" w:lineRule="auto"/>
      </w:pPr>
      <w:r>
        <w:separator/>
      </w:r>
    </w:p>
  </w:endnote>
  <w:endnote w:type="continuationSeparator" w:id="0">
    <w:p w14:paraId="1999A018" w14:textId="77777777" w:rsidR="007771C9" w:rsidRDefault="0077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o????????????????????????????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??????????¨¬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F414" w14:textId="77777777" w:rsidR="00BC4806" w:rsidRDefault="00BC48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0AB45" w14:textId="77777777" w:rsidR="00BC4806" w:rsidRDefault="007C3239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9586D4" wp14:editId="39625134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CE3BD8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256CD" w14:textId="77777777" w:rsidR="00BC4806" w:rsidRDefault="00BC48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E51AD" w14:textId="77777777" w:rsidR="007771C9" w:rsidRDefault="007771C9">
      <w:pPr>
        <w:spacing w:after="0" w:line="240" w:lineRule="auto"/>
      </w:pPr>
      <w:r>
        <w:separator/>
      </w:r>
    </w:p>
  </w:footnote>
  <w:footnote w:type="continuationSeparator" w:id="0">
    <w:p w14:paraId="3BA0A507" w14:textId="77777777" w:rsidR="007771C9" w:rsidRDefault="0077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42EC" w14:textId="77777777" w:rsidR="00BC4806" w:rsidRDefault="00BC48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71F4A" w14:textId="77777777" w:rsidR="00BC4806" w:rsidRDefault="007C323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FC7B4" wp14:editId="30DD2307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CD9AA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365FB" w14:textId="77777777" w:rsidR="00BC4806" w:rsidRDefault="00BC48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50"/>
    <w:rsid w:val="000241D7"/>
    <w:rsid w:val="001042E5"/>
    <w:rsid w:val="00141CD6"/>
    <w:rsid w:val="001505DC"/>
    <w:rsid w:val="00165625"/>
    <w:rsid w:val="001D3D11"/>
    <w:rsid w:val="00210E53"/>
    <w:rsid w:val="00274CC4"/>
    <w:rsid w:val="00275D88"/>
    <w:rsid w:val="003A0958"/>
    <w:rsid w:val="004045CA"/>
    <w:rsid w:val="00483E0F"/>
    <w:rsid w:val="0053677C"/>
    <w:rsid w:val="00575C39"/>
    <w:rsid w:val="0058062F"/>
    <w:rsid w:val="00595450"/>
    <w:rsid w:val="005B1168"/>
    <w:rsid w:val="00667524"/>
    <w:rsid w:val="006B25A2"/>
    <w:rsid w:val="006D70BB"/>
    <w:rsid w:val="007771C9"/>
    <w:rsid w:val="00792284"/>
    <w:rsid w:val="007C3239"/>
    <w:rsid w:val="00834833"/>
    <w:rsid w:val="00855452"/>
    <w:rsid w:val="00892224"/>
    <w:rsid w:val="00895B04"/>
    <w:rsid w:val="008B1A11"/>
    <w:rsid w:val="008F778C"/>
    <w:rsid w:val="00A14B07"/>
    <w:rsid w:val="00B45F2B"/>
    <w:rsid w:val="00BC4806"/>
    <w:rsid w:val="00C76D0E"/>
    <w:rsid w:val="00CB2AC0"/>
    <w:rsid w:val="00CF2C60"/>
    <w:rsid w:val="00D67EF7"/>
    <w:rsid w:val="00E515E0"/>
    <w:rsid w:val="00EF17F1"/>
    <w:rsid w:val="00F45E1B"/>
    <w:rsid w:val="00FB4A17"/>
    <w:rsid w:val="00F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7D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Fuentedeprrafopredeter"/>
    <w:link w:val="Instructions"/>
    <w:uiPriority w:val="99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Fuentedeprrafopredeter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o15.officeredir.microsoft.com/r/rlid2013PDFReflowWd?clid=103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o15.officeredir.microsoft.com/r/rlid2013GettingStartedCntrWd?clid=1033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A8F46-C9C7-4D64-99F9-2225DC0FAB6C}">
  <ds:schemaRefs>
    <ds:schemaRef ds:uri="http://schemas.microsoft.com/office/2006/metadata/properties"/>
    <ds:schemaRef ds:uri="http://schemas.microsoft.com/office/infopath/2007/PartnerControls"/>
    <ds:schemaRef ds:uri="b4863681-c067-4c62-bc75-95bf3ac03d16"/>
  </ds:schemaRefs>
</ds:datastoreItem>
</file>

<file path=customXml/itemProps2.xml><?xml version="1.0" encoding="utf-8"?>
<ds:datastoreItem xmlns:ds="http://schemas.openxmlformats.org/officeDocument/2006/customXml" ds:itemID="{EAD7931F-1EF5-492F-8D19-C8470D480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53397-9B60-4F81-830E-7426D8FD9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2013-04-13T15:08:00Z</dcterms:created>
  <dcterms:modified xsi:type="dcterms:W3CDTF">2014-04-12T09:18:00Z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  <property fmtid="{D5CDD505-2E9C-101B-9397-08002B2CF9AE}" pid="3" name="ContentTypeId">
    <vt:lpwstr>0x010100161F6D253F53654C9A5E5290612B4E57</vt:lpwstr>
  </property>
</Properties>
</file>